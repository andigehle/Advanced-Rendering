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378D6" w14:textId="77777777" w:rsidR="00487BA3" w:rsidRPr="00EC6B51" w:rsidRDefault="00487BA3" w:rsidP="00AD3608">
      <w:pPr>
        <w:pStyle w:val="Adressblock"/>
        <w:rPr>
          <w:rFonts w:ascii="Arial" w:hAnsi="Arial" w:cs="Arial"/>
          <w:sz w:val="22"/>
          <w:szCs w:val="22"/>
          <w:lang w:val="en-US"/>
        </w:rPr>
      </w:pPr>
    </w:p>
    <w:p w14:paraId="7E3FB1BC" w14:textId="77777777" w:rsidR="00487BA3" w:rsidRPr="00EC6B51" w:rsidRDefault="00487BA3" w:rsidP="00AD3608">
      <w:pPr>
        <w:pStyle w:val="AdressatUni"/>
        <w:rPr>
          <w:rFonts w:ascii="Arial" w:hAnsi="Arial" w:cs="Arial"/>
          <w:sz w:val="22"/>
          <w:szCs w:val="22"/>
          <w:lang w:val="en-US"/>
        </w:rPr>
      </w:pPr>
    </w:p>
    <w:p w14:paraId="6C926D35" w14:textId="2C1988F5" w:rsidR="00473127" w:rsidRPr="00EC6B51" w:rsidRDefault="0038395E" w:rsidP="00E74837">
      <w:pPr>
        <w:ind w:left="450" w:firstLine="600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EC6B51">
        <w:rPr>
          <w:rFonts w:ascii="Arial" w:hAnsi="Arial" w:cs="Arial"/>
          <w:b/>
          <w:sz w:val="22"/>
          <w:szCs w:val="22"/>
          <w:lang w:val="en-US"/>
        </w:rPr>
        <w:t>Assignment</w:t>
      </w:r>
      <w:r w:rsidR="00E74837" w:rsidRPr="00EC6B51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AB2FE3">
        <w:rPr>
          <w:rFonts w:ascii="Arial" w:hAnsi="Arial" w:cs="Arial"/>
          <w:b/>
          <w:sz w:val="22"/>
          <w:szCs w:val="22"/>
          <w:lang w:val="en-US"/>
        </w:rPr>
        <w:t>6</w:t>
      </w:r>
    </w:p>
    <w:p w14:paraId="48748A75" w14:textId="77777777" w:rsidR="008B7A0A" w:rsidRPr="00EC6B51" w:rsidRDefault="008B7A0A" w:rsidP="00E74837">
      <w:pPr>
        <w:ind w:left="450" w:firstLine="600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14:paraId="39F07C40" w14:textId="0D77A427" w:rsidR="0038395E" w:rsidRPr="00EC6B51" w:rsidRDefault="005A4A43" w:rsidP="0038395E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EC6B51">
        <w:rPr>
          <w:rFonts w:ascii="Arial" w:hAnsi="Arial" w:cs="Arial"/>
          <w:sz w:val="22"/>
          <w:szCs w:val="22"/>
          <w:lang w:val="en-US"/>
        </w:rPr>
        <w:t xml:space="preserve">Due at 11:59 pm on </w:t>
      </w:r>
      <w:del w:id="0" w:author="Stephan Arens" w:date="2012-04-30T17:50:00Z">
        <w:r w:rsidRPr="00EC6B51" w:rsidDel="00F14981">
          <w:rPr>
            <w:rFonts w:ascii="Arial" w:hAnsi="Arial" w:cs="Arial"/>
            <w:sz w:val="22"/>
            <w:szCs w:val="22"/>
            <w:lang w:val="en-US"/>
          </w:rPr>
          <w:delText xml:space="preserve">9 </w:delText>
        </w:r>
      </w:del>
      <w:r w:rsidR="00AB2FE3">
        <w:rPr>
          <w:rFonts w:ascii="Arial" w:hAnsi="Arial" w:cs="Arial"/>
          <w:sz w:val="22"/>
          <w:szCs w:val="22"/>
          <w:lang w:val="en-US"/>
        </w:rPr>
        <w:t>June 11, 2013</w:t>
      </w:r>
      <w:r w:rsidR="0038395E" w:rsidRPr="00EC6B51">
        <w:rPr>
          <w:rFonts w:ascii="Arial" w:hAnsi="Arial" w:cs="Arial"/>
          <w:sz w:val="22"/>
          <w:szCs w:val="22"/>
          <w:lang w:val="en-US"/>
        </w:rPr>
        <w:t xml:space="preserve">. </w:t>
      </w:r>
      <w:r w:rsidR="0038395E" w:rsidRPr="00EC6B51">
        <w:rPr>
          <w:rFonts w:ascii="Arial" w:hAnsi="Arial" w:cs="Arial"/>
          <w:b/>
          <w:sz w:val="22"/>
          <w:szCs w:val="22"/>
          <w:lang w:val="en-US"/>
        </w:rPr>
        <w:t>Email to</w:t>
      </w:r>
      <w:del w:id="1" w:author="Stephan Arens" w:date="2012-04-30T17:50:00Z">
        <w:r w:rsidR="0038395E" w:rsidRPr="00EC6B51" w:rsidDel="00F14981">
          <w:rPr>
            <w:rFonts w:ascii="Arial" w:hAnsi="Arial" w:cs="Arial"/>
            <w:b/>
            <w:sz w:val="22"/>
            <w:szCs w:val="22"/>
            <w:lang w:val="en-US"/>
          </w:rPr>
          <w:delText xml:space="preserve"> </w:delText>
        </w:r>
        <w:r w:rsidR="0027141D" w:rsidRPr="00EC6B51" w:rsidDel="00F14981">
          <w:rPr>
            <w:rFonts w:ascii="Arial" w:hAnsi="Arial" w:cs="Arial"/>
            <w:b/>
            <w:sz w:val="22"/>
            <w:szCs w:val="22"/>
            <w:lang w:val="en-US"/>
          </w:rPr>
          <w:delText>Stephan Arens</w:delText>
        </w:r>
      </w:del>
      <w:r w:rsidR="0027141D" w:rsidRPr="00EC6B51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F00C36">
        <w:rPr>
          <w:rFonts w:ascii="Arial" w:hAnsi="Arial" w:cs="Arial"/>
          <w:b/>
          <w:sz w:val="22"/>
          <w:szCs w:val="22"/>
          <w:lang w:val="en-US"/>
        </w:rPr>
        <w:fldChar w:fldCharType="begin"/>
      </w:r>
      <w:r w:rsidR="00F00C36">
        <w:rPr>
          <w:rFonts w:ascii="Arial" w:hAnsi="Arial" w:cs="Arial"/>
          <w:b/>
          <w:sz w:val="22"/>
          <w:szCs w:val="22"/>
          <w:lang w:val="en-US"/>
        </w:rPr>
        <w:instrText xml:space="preserve"> </w:instrText>
      </w:r>
      <w:r w:rsidR="00AB2FE3">
        <w:rPr>
          <w:rFonts w:ascii="Arial" w:hAnsi="Arial" w:cs="Arial"/>
          <w:b/>
          <w:sz w:val="22"/>
          <w:szCs w:val="22"/>
          <w:lang w:val="en-US"/>
        </w:rPr>
        <w:instrText>HYPERLINK</w:instrText>
      </w:r>
      <w:r w:rsidR="00F00C36">
        <w:rPr>
          <w:rFonts w:ascii="Arial" w:hAnsi="Arial" w:cs="Arial"/>
          <w:b/>
          <w:sz w:val="22"/>
          <w:szCs w:val="22"/>
          <w:lang w:val="en-US"/>
        </w:rPr>
        <w:instrText xml:space="preserve"> "mailto:</w:instrText>
      </w:r>
      <w:r w:rsidR="00F00C36" w:rsidRPr="00F00C36">
        <w:rPr>
          <w:rFonts w:ascii="Arial" w:hAnsi="Arial" w:cs="Arial"/>
          <w:b/>
          <w:sz w:val="22"/>
          <w:szCs w:val="22"/>
          <w:lang w:val="en-US"/>
        </w:rPr>
        <w:instrText>domik@uni-paderborn.de</w:instrText>
      </w:r>
      <w:r w:rsidR="00F00C36">
        <w:rPr>
          <w:rFonts w:ascii="Arial" w:hAnsi="Arial" w:cs="Arial"/>
          <w:b/>
          <w:sz w:val="22"/>
          <w:szCs w:val="22"/>
          <w:lang w:val="en-US"/>
        </w:rPr>
        <w:instrText xml:space="preserve">" </w:instrText>
      </w:r>
      <w:r w:rsidR="00F00C36">
        <w:rPr>
          <w:rFonts w:ascii="Arial" w:hAnsi="Arial" w:cs="Arial"/>
          <w:b/>
          <w:sz w:val="22"/>
          <w:szCs w:val="22"/>
          <w:lang w:val="en-US"/>
        </w:rPr>
        <w:fldChar w:fldCharType="separate"/>
      </w:r>
      <w:r w:rsidR="00F00C36" w:rsidRPr="00903B66">
        <w:rPr>
          <w:rStyle w:val="Link"/>
          <w:rFonts w:ascii="Arial" w:hAnsi="Arial" w:cs="Arial"/>
          <w:b/>
          <w:sz w:val="22"/>
          <w:szCs w:val="22"/>
          <w:lang w:val="en-US"/>
        </w:rPr>
        <w:t>domik@uni-paderborn.de</w:t>
      </w:r>
      <w:r w:rsidR="00F00C36">
        <w:rPr>
          <w:rFonts w:ascii="Arial" w:hAnsi="Arial" w:cs="Arial"/>
          <w:b/>
          <w:sz w:val="22"/>
          <w:szCs w:val="22"/>
          <w:lang w:val="en-US"/>
        </w:rPr>
        <w:fldChar w:fldCharType="end"/>
      </w:r>
    </w:p>
    <w:p w14:paraId="59DB839B" w14:textId="77777777" w:rsidR="006F7939" w:rsidRPr="00EC6B51" w:rsidRDefault="006F7939" w:rsidP="0038395E">
      <w:pPr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14:paraId="5554C1C6" w14:textId="750648EC" w:rsidR="006F7939" w:rsidRPr="00EC6B51" w:rsidRDefault="006F7939" w:rsidP="006F7939">
      <w:pPr>
        <w:rPr>
          <w:rFonts w:ascii="Arial" w:hAnsi="Arial" w:cs="Arial"/>
          <w:b/>
          <w:sz w:val="22"/>
          <w:szCs w:val="22"/>
          <w:lang w:val="en-US"/>
        </w:rPr>
      </w:pPr>
      <w:r w:rsidRPr="00EC6B51">
        <w:rPr>
          <w:rFonts w:ascii="Arial" w:hAnsi="Arial" w:cs="Arial"/>
          <w:b/>
          <w:sz w:val="22"/>
          <w:szCs w:val="22"/>
          <w:lang w:val="en-US"/>
        </w:rPr>
        <w:t xml:space="preserve">Submit ONE assignment per group. </w:t>
      </w:r>
      <w:r w:rsidR="00AB2FE3">
        <w:rPr>
          <w:rFonts w:ascii="Arial" w:hAnsi="Arial" w:cs="Arial"/>
          <w:b/>
          <w:sz w:val="22"/>
          <w:szCs w:val="22"/>
          <w:lang w:val="en-US"/>
        </w:rPr>
        <w:t xml:space="preserve">Submit </w:t>
      </w:r>
      <w:proofErr w:type="spellStart"/>
      <w:r w:rsidR="00AB2FE3">
        <w:rPr>
          <w:rFonts w:ascii="Arial" w:hAnsi="Arial" w:cs="Arial"/>
          <w:b/>
          <w:sz w:val="22"/>
          <w:szCs w:val="22"/>
          <w:lang w:val="en-US"/>
        </w:rPr>
        <w:t>pdf</w:t>
      </w:r>
      <w:proofErr w:type="spellEnd"/>
      <w:r w:rsidR="00AB2FE3">
        <w:rPr>
          <w:rFonts w:ascii="Arial" w:hAnsi="Arial" w:cs="Arial"/>
          <w:b/>
          <w:sz w:val="22"/>
          <w:szCs w:val="22"/>
          <w:lang w:val="en-US"/>
        </w:rPr>
        <w:t xml:space="preserve"> file of your Project Proposal presentations slides to be presented June 12, 2013.  </w:t>
      </w:r>
    </w:p>
    <w:p w14:paraId="2F9ABB6C" w14:textId="77777777" w:rsidR="00CA6321" w:rsidRPr="00EC6B51" w:rsidRDefault="00CA6321" w:rsidP="0038395E">
      <w:pPr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14:paraId="5E14E6B0" w14:textId="62688AD1" w:rsidR="006F7939" w:rsidRPr="00EC6B51" w:rsidRDefault="00AB2FE3" w:rsidP="00CA6321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Prepare 2-3 slides for your Project Proposal. Include:</w:t>
      </w:r>
      <w:bookmarkStart w:id="2" w:name="_GoBack"/>
      <w:bookmarkEnd w:id="2"/>
    </w:p>
    <w:p w14:paraId="62E2E093" w14:textId="77777777" w:rsidR="006F7939" w:rsidRPr="00EC6B51" w:rsidRDefault="006F7939" w:rsidP="00CA6321">
      <w:pPr>
        <w:rPr>
          <w:rFonts w:ascii="Arial" w:hAnsi="Arial" w:cs="Arial"/>
          <w:sz w:val="22"/>
          <w:szCs w:val="22"/>
          <w:lang w:val="en-US"/>
        </w:rPr>
      </w:pPr>
    </w:p>
    <w:p w14:paraId="34CE6429" w14:textId="77777777" w:rsidR="006F7939" w:rsidRPr="00EC6B51" w:rsidRDefault="006F7939" w:rsidP="006F7939">
      <w:pPr>
        <w:numPr>
          <w:ilvl w:val="0"/>
          <w:numId w:val="21"/>
        </w:numPr>
        <w:rPr>
          <w:rFonts w:ascii="Arial" w:hAnsi="Arial" w:cs="Arial"/>
          <w:sz w:val="22"/>
          <w:szCs w:val="22"/>
          <w:lang w:val="en-US"/>
        </w:rPr>
      </w:pPr>
      <w:r w:rsidRPr="00EC6B51">
        <w:rPr>
          <w:rFonts w:ascii="Arial" w:hAnsi="Arial" w:cs="Arial"/>
          <w:sz w:val="22"/>
          <w:szCs w:val="22"/>
          <w:lang w:val="en-US"/>
        </w:rPr>
        <w:t xml:space="preserve">Title of project and participants </w:t>
      </w:r>
    </w:p>
    <w:p w14:paraId="6CE53CED" w14:textId="0821B3C5" w:rsidR="006F7939" w:rsidRPr="00EC6B51" w:rsidRDefault="006F7939" w:rsidP="006F7939">
      <w:pPr>
        <w:numPr>
          <w:ilvl w:val="0"/>
          <w:numId w:val="21"/>
        </w:numPr>
        <w:rPr>
          <w:rFonts w:ascii="Arial" w:hAnsi="Arial" w:cs="Arial"/>
          <w:sz w:val="22"/>
          <w:szCs w:val="22"/>
          <w:lang w:val="en-US"/>
        </w:rPr>
      </w:pPr>
      <w:proofErr w:type="gramStart"/>
      <w:r w:rsidRPr="00EC6B51">
        <w:rPr>
          <w:rFonts w:ascii="Arial" w:hAnsi="Arial" w:cs="Arial"/>
          <w:sz w:val="22"/>
          <w:szCs w:val="22"/>
          <w:lang w:val="en-US"/>
        </w:rPr>
        <w:t>visualization</w:t>
      </w:r>
      <w:proofErr w:type="gramEnd"/>
      <w:r w:rsidRPr="00EC6B51">
        <w:rPr>
          <w:rFonts w:ascii="Arial" w:hAnsi="Arial" w:cs="Arial"/>
          <w:sz w:val="22"/>
          <w:szCs w:val="22"/>
          <w:lang w:val="en-US"/>
        </w:rPr>
        <w:t xml:space="preserve"> goals </w:t>
      </w:r>
    </w:p>
    <w:p w14:paraId="315F4D9B" w14:textId="648B9A6A" w:rsidR="006F7939" w:rsidRPr="00EC6B51" w:rsidRDefault="006F7939" w:rsidP="006F7939">
      <w:pPr>
        <w:numPr>
          <w:ilvl w:val="0"/>
          <w:numId w:val="21"/>
        </w:numPr>
        <w:rPr>
          <w:rFonts w:ascii="Arial" w:hAnsi="Arial" w:cs="Arial"/>
          <w:sz w:val="22"/>
          <w:szCs w:val="22"/>
          <w:lang w:val="en-US"/>
        </w:rPr>
      </w:pPr>
      <w:proofErr w:type="gramStart"/>
      <w:r w:rsidRPr="00EC6B51">
        <w:rPr>
          <w:rFonts w:ascii="Arial" w:hAnsi="Arial" w:cs="Arial"/>
          <w:sz w:val="22"/>
          <w:szCs w:val="22"/>
          <w:lang w:val="en-US"/>
        </w:rPr>
        <w:t>data</w:t>
      </w:r>
      <w:proofErr w:type="gramEnd"/>
      <w:r w:rsidRPr="00EC6B51">
        <w:rPr>
          <w:rFonts w:ascii="Arial" w:hAnsi="Arial" w:cs="Arial"/>
          <w:sz w:val="22"/>
          <w:szCs w:val="22"/>
          <w:lang w:val="en-US"/>
        </w:rPr>
        <w:t xml:space="preserve"> model </w:t>
      </w:r>
    </w:p>
    <w:p w14:paraId="3030F060" w14:textId="4E9D65DE" w:rsidR="00876D4C" w:rsidRPr="00EC6B51" w:rsidRDefault="00876D4C" w:rsidP="006F7939">
      <w:pPr>
        <w:numPr>
          <w:ilvl w:val="0"/>
          <w:numId w:val="21"/>
        </w:numPr>
        <w:rPr>
          <w:rFonts w:ascii="Arial" w:hAnsi="Arial" w:cs="Arial"/>
          <w:sz w:val="22"/>
          <w:szCs w:val="22"/>
          <w:lang w:val="en-US"/>
        </w:rPr>
      </w:pPr>
      <w:proofErr w:type="gramStart"/>
      <w:r w:rsidRPr="00EC6B51">
        <w:rPr>
          <w:rFonts w:ascii="Arial" w:hAnsi="Arial" w:cs="Arial"/>
          <w:sz w:val="22"/>
          <w:szCs w:val="22"/>
          <w:lang w:val="en-US"/>
        </w:rPr>
        <w:t>potential</w:t>
      </w:r>
      <w:proofErr w:type="gramEnd"/>
      <w:r w:rsidRPr="00EC6B51">
        <w:rPr>
          <w:rFonts w:ascii="Arial" w:hAnsi="Arial" w:cs="Arial"/>
          <w:sz w:val="22"/>
          <w:szCs w:val="22"/>
          <w:lang w:val="en-US"/>
        </w:rPr>
        <w:t xml:space="preserve"> user</w:t>
      </w:r>
      <w:r w:rsidR="00AB2FE3">
        <w:rPr>
          <w:rFonts w:ascii="Arial" w:hAnsi="Arial" w:cs="Arial"/>
          <w:sz w:val="22"/>
          <w:szCs w:val="22"/>
          <w:lang w:val="en-US"/>
        </w:rPr>
        <w:t>s</w:t>
      </w:r>
      <w:r w:rsidRPr="00EC6B51">
        <w:rPr>
          <w:rFonts w:ascii="Arial" w:hAnsi="Arial" w:cs="Arial"/>
          <w:sz w:val="22"/>
          <w:szCs w:val="22"/>
          <w:lang w:val="en-US"/>
        </w:rPr>
        <w:t xml:space="preserve"> of visualization</w:t>
      </w:r>
      <w:r w:rsidR="00AB2FE3">
        <w:rPr>
          <w:rFonts w:ascii="Arial" w:hAnsi="Arial" w:cs="Arial"/>
          <w:sz w:val="22"/>
          <w:szCs w:val="22"/>
          <w:lang w:val="en-US"/>
        </w:rPr>
        <w:t>s</w:t>
      </w:r>
    </w:p>
    <w:p w14:paraId="60826E23" w14:textId="2887D31E" w:rsidR="006F7939" w:rsidRPr="00EC6B51" w:rsidRDefault="00AB2FE3" w:rsidP="006F7939">
      <w:pPr>
        <w:numPr>
          <w:ilvl w:val="0"/>
          <w:numId w:val="21"/>
        </w:numPr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planned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6F7939" w:rsidRPr="00EC6B51">
        <w:rPr>
          <w:rFonts w:ascii="Arial" w:hAnsi="Arial" w:cs="Arial"/>
          <w:sz w:val="22"/>
          <w:szCs w:val="22"/>
          <w:lang w:val="en-US"/>
        </w:rPr>
        <w:t xml:space="preserve">visualization </w:t>
      </w:r>
      <w:r>
        <w:rPr>
          <w:rFonts w:ascii="Arial" w:hAnsi="Arial" w:cs="Arial"/>
          <w:sz w:val="22"/>
          <w:szCs w:val="22"/>
          <w:lang w:val="en-US"/>
        </w:rPr>
        <w:t xml:space="preserve">and interaction </w:t>
      </w:r>
      <w:r w:rsidR="006F7939" w:rsidRPr="00EC6B51">
        <w:rPr>
          <w:rFonts w:ascii="Arial" w:hAnsi="Arial" w:cs="Arial"/>
          <w:sz w:val="22"/>
          <w:szCs w:val="22"/>
          <w:lang w:val="en-US"/>
        </w:rPr>
        <w:t xml:space="preserve">techniques </w:t>
      </w:r>
    </w:p>
    <w:p w14:paraId="4541DF7B" w14:textId="77777777" w:rsidR="00876D4C" w:rsidRPr="00EC6B51" w:rsidRDefault="00876D4C" w:rsidP="006F7939">
      <w:pPr>
        <w:numPr>
          <w:ilvl w:val="0"/>
          <w:numId w:val="21"/>
        </w:numPr>
        <w:rPr>
          <w:rFonts w:ascii="Arial" w:hAnsi="Arial" w:cs="Arial"/>
          <w:sz w:val="22"/>
          <w:szCs w:val="22"/>
          <w:lang w:val="en-US"/>
        </w:rPr>
      </w:pPr>
      <w:r w:rsidRPr="00EC6B51">
        <w:rPr>
          <w:rFonts w:ascii="Arial" w:hAnsi="Arial" w:cs="Arial"/>
          <w:sz w:val="22"/>
          <w:szCs w:val="22"/>
          <w:lang w:val="en-US"/>
        </w:rPr>
        <w:t>How will you evaluate your project? (</w:t>
      </w:r>
      <w:r w:rsidR="00F00C36">
        <w:rPr>
          <w:rFonts w:ascii="Arial" w:hAnsi="Arial" w:cs="Arial"/>
          <w:sz w:val="22"/>
          <w:szCs w:val="22"/>
          <w:lang w:val="en-US"/>
        </w:rPr>
        <w:t>Put some thought into this question, there will not be time for an extensive user study</w:t>
      </w:r>
      <w:r w:rsidRPr="00EC6B51">
        <w:rPr>
          <w:rFonts w:ascii="Arial" w:hAnsi="Arial" w:cs="Arial"/>
          <w:sz w:val="22"/>
          <w:szCs w:val="22"/>
          <w:lang w:val="en-US"/>
        </w:rPr>
        <w:t>)</w:t>
      </w:r>
    </w:p>
    <w:p w14:paraId="7CDCAD1C" w14:textId="77777777" w:rsidR="006F7939" w:rsidRPr="00EC6B51" w:rsidRDefault="006F7939" w:rsidP="00CA6321">
      <w:pPr>
        <w:rPr>
          <w:rFonts w:ascii="Arial" w:hAnsi="Arial" w:cs="Arial"/>
          <w:sz w:val="22"/>
          <w:szCs w:val="22"/>
          <w:lang w:val="en-US"/>
        </w:rPr>
      </w:pPr>
    </w:p>
    <w:p w14:paraId="38E9F5A5" w14:textId="77777777" w:rsidR="006F7939" w:rsidRPr="00EC6B51" w:rsidRDefault="006F7939" w:rsidP="006F7939">
      <w:pPr>
        <w:ind w:left="720"/>
        <w:rPr>
          <w:rFonts w:ascii="Arial" w:hAnsi="Arial" w:cs="Arial"/>
          <w:sz w:val="22"/>
          <w:szCs w:val="22"/>
          <w:lang w:val="en-US"/>
        </w:rPr>
      </w:pPr>
    </w:p>
    <w:p w14:paraId="48764627" w14:textId="77777777" w:rsidR="0027141D" w:rsidRPr="00EC6B51" w:rsidRDefault="0027141D" w:rsidP="0027141D">
      <w:pPr>
        <w:rPr>
          <w:rFonts w:ascii="Arial" w:hAnsi="Arial" w:cs="Arial"/>
          <w:sz w:val="22"/>
          <w:szCs w:val="22"/>
          <w:lang w:val="en-US"/>
        </w:rPr>
      </w:pPr>
    </w:p>
    <w:sectPr w:rsidR="0027141D" w:rsidRPr="00EC6B51" w:rsidSect="00F14981">
      <w:headerReference w:type="default" r:id="rId8"/>
      <w:headerReference w:type="first" r:id="rId9"/>
      <w:pgSz w:w="11906" w:h="16838" w:code="9"/>
      <w:pgMar w:top="1134" w:right="849" w:bottom="1134" w:left="851" w:header="737" w:footer="0" w:gutter="0"/>
      <w:cols w:space="708"/>
      <w:titlePg/>
      <w:docGrid w:linePitch="360"/>
      <w:sectPrChange w:id="5" w:author="Stephan Arens" w:date="2012-04-30T17:54:00Z">
        <w:sectPr w:rsidR="0027141D" w:rsidRPr="00EC6B51" w:rsidSect="00F14981">
          <w:pgMar w:top="1134" w:right="1856" w:bottom="1134" w:left="851" w:header="737" w:footer="0" w:gutter="0"/>
        </w:sectPr>
      </w:sectPrChange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7E230F" w14:textId="77777777" w:rsidR="00B640FF" w:rsidRDefault="00B640FF">
      <w:r>
        <w:separator/>
      </w:r>
    </w:p>
  </w:endnote>
  <w:endnote w:type="continuationSeparator" w:id="0">
    <w:p w14:paraId="3125925D" w14:textId="77777777" w:rsidR="00B640FF" w:rsidRDefault="00B64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E2D31" w14:textId="77777777" w:rsidR="00B640FF" w:rsidRDefault="00B640FF">
      <w:r>
        <w:separator/>
      </w:r>
    </w:p>
  </w:footnote>
  <w:footnote w:type="continuationSeparator" w:id="0">
    <w:p w14:paraId="11D3F55B" w14:textId="77777777" w:rsidR="00B640FF" w:rsidRDefault="00B640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AF248" w14:textId="77777777" w:rsidR="00F57A4E" w:rsidRDefault="00F57A4E">
    <w:pPr>
      <w:pStyle w:val="Kopfzeile"/>
      <w:tabs>
        <w:tab w:val="clear" w:pos="4536"/>
        <w:tab w:val="clear" w:pos="9072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39E8A" w14:textId="3DDC6624" w:rsidR="00F57A4E" w:rsidRDefault="00F57A4E" w:rsidP="00F14981">
    <w:pPr>
      <w:pStyle w:val="Fuzeile"/>
      <w:jc w:val="center"/>
    </w:pPr>
    <w:r>
      <w:t>Prof. Dr. Gitta Domi</w:t>
    </w:r>
    <w:r w:rsidR="00AB2FE3">
      <w:t>k/Dip.-Inf. Stephan Arens SS2013</w:t>
    </w:r>
    <w:r>
      <w:t xml:space="preserve">: Data </w:t>
    </w:r>
    <w:proofErr w:type="spellStart"/>
    <w:r>
      <w:t>and</w:t>
    </w:r>
    <w:proofErr w:type="spellEnd"/>
    <w:r>
      <w:t xml:space="preserve"> Information </w:t>
    </w:r>
    <w:proofErr w:type="spellStart"/>
    <w:r>
      <w:t>Visualization</w:t>
    </w:r>
    <w:proofErr w:type="spellEnd"/>
  </w:p>
  <w:p w14:paraId="79D5D1CC" w14:textId="77777777" w:rsidR="00F57A4E" w:rsidRPr="001E18F5" w:rsidRDefault="00F57A4E" w:rsidP="00F14981">
    <w:pPr>
      <w:pStyle w:val="Kopfzeile"/>
      <w:jc w:val="center"/>
      <w:pPrChange w:id="3" w:author="Stephan Arens" w:date="2012-04-30T17:54:00Z">
        <w:pPr>
          <w:pStyle w:val="Kopfzeile"/>
        </w:pPr>
      </w:pPrChange>
    </w:pPr>
    <w:r w:rsidRPr="001E18F5">
      <w:t>-----------------------------------------------------------------------------------------------------</w:t>
    </w:r>
  </w:p>
  <w:p w14:paraId="1ADE6BC2" w14:textId="77777777" w:rsidR="00F57A4E" w:rsidRDefault="00F57A4E" w:rsidP="00F14981">
    <w:pPr>
      <w:pStyle w:val="Kopfzeile"/>
      <w:jc w:val="center"/>
      <w:pPrChange w:id="4" w:author="Stephan Arens" w:date="2012-04-30T17:54:00Z">
        <w:pPr>
          <w:pStyle w:val="Kopfzeile"/>
        </w:pPr>
      </w:pPrChange>
    </w:pPr>
    <w:r w:rsidRPr="001E18F5">
      <w:t>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8742D"/>
    <w:multiLevelType w:val="hybridMultilevel"/>
    <w:tmpl w:val="6A68A73C"/>
    <w:lvl w:ilvl="0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u w:color="000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8D4F49"/>
    <w:multiLevelType w:val="hybridMultilevel"/>
    <w:tmpl w:val="41FE234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61F47"/>
    <w:multiLevelType w:val="hybridMultilevel"/>
    <w:tmpl w:val="98BE3342"/>
    <w:lvl w:ilvl="0">
      <w:start w:val="1"/>
      <w:numFmt w:val="decimal"/>
      <w:lvlText w:val="%1."/>
      <w:lvlJc w:val="left"/>
      <w:pPr>
        <w:tabs>
          <w:tab w:val="num" w:pos="1267"/>
        </w:tabs>
        <w:ind w:left="1267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1C4A5B"/>
    <w:multiLevelType w:val="hybridMultilevel"/>
    <w:tmpl w:val="B908022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">
    <w:nsid w:val="32120C88"/>
    <w:multiLevelType w:val="hybridMultilevel"/>
    <w:tmpl w:val="E5DCA6D0"/>
    <w:lvl w:ilvl="0">
      <w:start w:val="1"/>
      <w:numFmt w:val="decimal"/>
      <w:lvlText w:val="%1."/>
      <w:lvlJc w:val="left"/>
      <w:pPr>
        <w:tabs>
          <w:tab w:val="num" w:pos="1267"/>
        </w:tabs>
        <w:ind w:left="1267" w:hanging="360"/>
      </w:pPr>
    </w:lvl>
    <w:lvl w:ilvl="1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5">
    <w:nsid w:val="35FF297B"/>
    <w:multiLevelType w:val="hybridMultilevel"/>
    <w:tmpl w:val="21BA30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9427F1"/>
    <w:multiLevelType w:val="hybridMultilevel"/>
    <w:tmpl w:val="129E9918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C0141D"/>
    <w:multiLevelType w:val="multilevel"/>
    <w:tmpl w:val="21BA3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2062B4"/>
    <w:multiLevelType w:val="hybridMultilevel"/>
    <w:tmpl w:val="E5DCA6D0"/>
    <w:lvl w:ilvl="0">
      <w:start w:val="1"/>
      <w:numFmt w:val="decimal"/>
      <w:lvlText w:val="%1."/>
      <w:lvlJc w:val="left"/>
      <w:pPr>
        <w:tabs>
          <w:tab w:val="num" w:pos="1267"/>
        </w:tabs>
        <w:ind w:left="1267" w:hanging="360"/>
      </w:pPr>
    </w:lvl>
    <w:lvl w:ilvl="1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9">
    <w:nsid w:val="5355274D"/>
    <w:multiLevelType w:val="multilevel"/>
    <w:tmpl w:val="44283A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CF3729"/>
    <w:multiLevelType w:val="hybridMultilevel"/>
    <w:tmpl w:val="98BE3342"/>
    <w:lvl w:ilvl="0">
      <w:start w:val="1"/>
      <w:numFmt w:val="bullet"/>
      <w:pStyle w:val="Aufzhlung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u w:color="000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BC445C"/>
    <w:multiLevelType w:val="multilevel"/>
    <w:tmpl w:val="37285900"/>
    <w:lvl w:ilvl="0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302E"/>
    <w:multiLevelType w:val="hybridMultilevel"/>
    <w:tmpl w:val="44283A6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4468AB"/>
    <w:multiLevelType w:val="hybridMultilevel"/>
    <w:tmpl w:val="37285900"/>
    <w:lvl w:ilvl="0" w:tplc="3C6423D0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371C78"/>
    <w:multiLevelType w:val="hybridMultilevel"/>
    <w:tmpl w:val="E5DCA6D0"/>
    <w:lvl w:ilvl="0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u w:color="000080"/>
      </w:rPr>
    </w:lvl>
    <w:lvl w:ilvl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15">
    <w:nsid w:val="75451651"/>
    <w:multiLevelType w:val="hybridMultilevel"/>
    <w:tmpl w:val="047C6C16"/>
    <w:lvl w:ilvl="0" w:tplc="CF66177A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67A6F22"/>
    <w:multiLevelType w:val="hybridMultilevel"/>
    <w:tmpl w:val="ECA4F5F4"/>
    <w:lvl w:ilvl="0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u w:color="000080"/>
      </w:rPr>
    </w:lvl>
    <w:lvl w:ilvl="1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17">
    <w:nsid w:val="78912B60"/>
    <w:multiLevelType w:val="hybridMultilevel"/>
    <w:tmpl w:val="E5DCA6D0"/>
    <w:lvl w:ilvl="0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u w:color="000080"/>
      </w:rPr>
    </w:lvl>
    <w:lvl w:ilvl="1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18">
    <w:nsid w:val="7A0C6BF1"/>
    <w:multiLevelType w:val="hybridMultilevel"/>
    <w:tmpl w:val="502ADEEC"/>
    <w:lvl w:ilvl="0" w:tplc="D7E2ACBC">
      <w:start w:val="1"/>
      <w:numFmt w:val="lowerLetter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9">
    <w:nsid w:val="7BB5312E"/>
    <w:multiLevelType w:val="hybridMultilevel"/>
    <w:tmpl w:val="ED98866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B">
      <w:start w:val="1"/>
      <w:numFmt w:val="lowerRoman"/>
      <w:lvlText w:val="%2."/>
      <w:lvlJc w:val="righ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2B5916"/>
    <w:multiLevelType w:val="hybridMultilevel"/>
    <w:tmpl w:val="5B9AA232"/>
    <w:lvl w:ilvl="0" w:tplc="6D409E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17"/>
  </w:num>
  <w:num w:numId="5">
    <w:abstractNumId w:val="8"/>
  </w:num>
  <w:num w:numId="6">
    <w:abstractNumId w:val="14"/>
  </w:num>
  <w:num w:numId="7">
    <w:abstractNumId w:val="10"/>
  </w:num>
  <w:num w:numId="8">
    <w:abstractNumId w:val="2"/>
  </w:num>
  <w:num w:numId="9">
    <w:abstractNumId w:val="0"/>
  </w:num>
  <w:num w:numId="10">
    <w:abstractNumId w:val="6"/>
  </w:num>
  <w:num w:numId="11">
    <w:abstractNumId w:val="20"/>
  </w:num>
  <w:num w:numId="12">
    <w:abstractNumId w:val="15"/>
  </w:num>
  <w:num w:numId="13">
    <w:abstractNumId w:val="18"/>
  </w:num>
  <w:num w:numId="14">
    <w:abstractNumId w:val="13"/>
  </w:num>
  <w:num w:numId="15">
    <w:abstractNumId w:val="11"/>
  </w:num>
  <w:num w:numId="16">
    <w:abstractNumId w:val="5"/>
  </w:num>
  <w:num w:numId="17">
    <w:abstractNumId w:val="7"/>
  </w:num>
  <w:num w:numId="18">
    <w:abstractNumId w:val="12"/>
  </w:num>
  <w:num w:numId="19">
    <w:abstractNumId w:val="9"/>
  </w:num>
  <w:num w:numId="20">
    <w:abstractNumId w:val="1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9"/>
  <w:autoHyphenation/>
  <w:hyphenationZone w:val="425"/>
  <w:drawingGridHorizontalSpacing w:val="75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02"/>
    <w:rsid w:val="00024337"/>
    <w:rsid w:val="00027B02"/>
    <w:rsid w:val="00032D34"/>
    <w:rsid w:val="000562CE"/>
    <w:rsid w:val="00067EFD"/>
    <w:rsid w:val="0007134B"/>
    <w:rsid w:val="000E3AFA"/>
    <w:rsid w:val="000E78A0"/>
    <w:rsid w:val="000F035E"/>
    <w:rsid w:val="000F2599"/>
    <w:rsid w:val="000F4D67"/>
    <w:rsid w:val="001106FD"/>
    <w:rsid w:val="00143025"/>
    <w:rsid w:val="001A1B2D"/>
    <w:rsid w:val="001C5307"/>
    <w:rsid w:val="00204672"/>
    <w:rsid w:val="00205D6C"/>
    <w:rsid w:val="0023024C"/>
    <w:rsid w:val="0025231E"/>
    <w:rsid w:val="002574A7"/>
    <w:rsid w:val="0027141D"/>
    <w:rsid w:val="00282DAB"/>
    <w:rsid w:val="0029336B"/>
    <w:rsid w:val="0029714A"/>
    <w:rsid w:val="002F1BEE"/>
    <w:rsid w:val="0032230E"/>
    <w:rsid w:val="00325934"/>
    <w:rsid w:val="00326C38"/>
    <w:rsid w:val="00342E3C"/>
    <w:rsid w:val="0035076A"/>
    <w:rsid w:val="00381CDB"/>
    <w:rsid w:val="0038395E"/>
    <w:rsid w:val="004545CA"/>
    <w:rsid w:val="00473127"/>
    <w:rsid w:val="00487BA3"/>
    <w:rsid w:val="004D2994"/>
    <w:rsid w:val="005043EC"/>
    <w:rsid w:val="005143F1"/>
    <w:rsid w:val="005A01C4"/>
    <w:rsid w:val="005A4A43"/>
    <w:rsid w:val="005A659F"/>
    <w:rsid w:val="005C11B3"/>
    <w:rsid w:val="005C76AC"/>
    <w:rsid w:val="005D31EC"/>
    <w:rsid w:val="005F3777"/>
    <w:rsid w:val="00601F98"/>
    <w:rsid w:val="00605A4C"/>
    <w:rsid w:val="00636625"/>
    <w:rsid w:val="0065069A"/>
    <w:rsid w:val="00661908"/>
    <w:rsid w:val="006A1075"/>
    <w:rsid w:val="006C5503"/>
    <w:rsid w:val="006D0BB5"/>
    <w:rsid w:val="006E41DE"/>
    <w:rsid w:val="006F63C3"/>
    <w:rsid w:val="006F7939"/>
    <w:rsid w:val="00710F92"/>
    <w:rsid w:val="00712C0D"/>
    <w:rsid w:val="00714972"/>
    <w:rsid w:val="0072449E"/>
    <w:rsid w:val="00762F52"/>
    <w:rsid w:val="00773C4D"/>
    <w:rsid w:val="007E636F"/>
    <w:rsid w:val="00834C8A"/>
    <w:rsid w:val="00835757"/>
    <w:rsid w:val="0083762D"/>
    <w:rsid w:val="008401A0"/>
    <w:rsid w:val="008728F0"/>
    <w:rsid w:val="00876D4C"/>
    <w:rsid w:val="008B261D"/>
    <w:rsid w:val="008B431A"/>
    <w:rsid w:val="008B7A0A"/>
    <w:rsid w:val="00935068"/>
    <w:rsid w:val="009428AF"/>
    <w:rsid w:val="009506A0"/>
    <w:rsid w:val="009729DC"/>
    <w:rsid w:val="00980FF4"/>
    <w:rsid w:val="0099053F"/>
    <w:rsid w:val="009930A7"/>
    <w:rsid w:val="009962F7"/>
    <w:rsid w:val="009D7BCC"/>
    <w:rsid w:val="00A1692B"/>
    <w:rsid w:val="00A444CB"/>
    <w:rsid w:val="00A66BAB"/>
    <w:rsid w:val="00AB2FE3"/>
    <w:rsid w:val="00AB5380"/>
    <w:rsid w:val="00AD3608"/>
    <w:rsid w:val="00B3120B"/>
    <w:rsid w:val="00B35DF0"/>
    <w:rsid w:val="00B640FF"/>
    <w:rsid w:val="00B8634A"/>
    <w:rsid w:val="00BB5262"/>
    <w:rsid w:val="00BE4388"/>
    <w:rsid w:val="00C265CB"/>
    <w:rsid w:val="00C642D1"/>
    <w:rsid w:val="00CA59FF"/>
    <w:rsid w:val="00CA6321"/>
    <w:rsid w:val="00CD458E"/>
    <w:rsid w:val="00D4148A"/>
    <w:rsid w:val="00D54851"/>
    <w:rsid w:val="00D5565A"/>
    <w:rsid w:val="00DB25E2"/>
    <w:rsid w:val="00DF30DD"/>
    <w:rsid w:val="00E23DA9"/>
    <w:rsid w:val="00E45D8E"/>
    <w:rsid w:val="00E742E1"/>
    <w:rsid w:val="00E74837"/>
    <w:rsid w:val="00E757E2"/>
    <w:rsid w:val="00EA1DB1"/>
    <w:rsid w:val="00EA6408"/>
    <w:rsid w:val="00EC0F2A"/>
    <w:rsid w:val="00EC45DE"/>
    <w:rsid w:val="00EC6B51"/>
    <w:rsid w:val="00F00C36"/>
    <w:rsid w:val="00F04867"/>
    <w:rsid w:val="00F14981"/>
    <w:rsid w:val="00F57A4E"/>
    <w:rsid w:val="00F652D8"/>
    <w:rsid w:val="00FE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ocId w14:val="6BD07C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Verdana" w:hAnsi="Verdana"/>
      <w:szCs w:val="24"/>
    </w:rPr>
  </w:style>
  <w:style w:type="paragraph" w:styleId="berschrift1">
    <w:name w:val="heading 1"/>
    <w:basedOn w:val="Standard"/>
    <w:next w:val="Standard"/>
    <w:qFormat/>
    <w:pPr>
      <w:keepNext/>
      <w:ind w:left="900"/>
      <w:outlineLvl w:val="0"/>
    </w:pPr>
    <w:rPr>
      <w:rFonts w:ascii="Arial Narrow" w:hAnsi="Arial Narrow"/>
      <w:sz w:val="24"/>
    </w:rPr>
  </w:style>
  <w:style w:type="paragraph" w:styleId="berschrift2">
    <w:name w:val="heading 2"/>
    <w:basedOn w:val="Standard"/>
    <w:next w:val="Standard"/>
    <w:qFormat/>
    <w:pPr>
      <w:keepNext/>
      <w:ind w:left="900"/>
      <w:outlineLvl w:val="1"/>
    </w:pPr>
    <w:rPr>
      <w:rFonts w:ascii="Arial Narrow" w:hAnsi="Arial Narrow"/>
      <w:b/>
      <w:bCs/>
      <w:sz w:val="24"/>
    </w:rPr>
  </w:style>
  <w:style w:type="paragraph" w:styleId="berschrift3">
    <w:name w:val="heading 3"/>
    <w:basedOn w:val="Standard"/>
    <w:next w:val="Standard"/>
    <w:qFormat/>
    <w:rsid w:val="008728F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Fotos">
    <w:name w:val="Fotos"/>
    <w:basedOn w:val="Standard"/>
    <w:autoRedefine/>
    <w:rPr>
      <w:rFonts w:ascii="Arial" w:hAnsi="Arial"/>
      <w:color w:val="000080"/>
      <w:sz w:val="22"/>
    </w:rPr>
  </w:style>
  <w:style w:type="paragraph" w:customStyle="1" w:styleId="Titelberschrift">
    <w:name w:val="Titelüberschrift"/>
    <w:basedOn w:val="Standard"/>
    <w:next w:val="Standard"/>
    <w:pPr>
      <w:spacing w:before="200"/>
      <w:ind w:left="380"/>
    </w:pPr>
    <w:rPr>
      <w:rFonts w:ascii="Arial" w:hAnsi="Arial"/>
      <w:color w:val="000080"/>
      <w:w w:val="105"/>
      <w:kern w:val="36"/>
      <w:sz w:val="32"/>
    </w:rPr>
  </w:style>
  <w:style w:type="paragraph" w:customStyle="1" w:styleId="Titeltabelle1">
    <w:name w:val="Titeltabelle 1"/>
    <w:basedOn w:val="Standard"/>
    <w:pPr>
      <w:spacing w:before="20" w:after="20"/>
      <w:ind w:left="113"/>
    </w:pPr>
    <w:rPr>
      <w:rFonts w:ascii="Arial" w:hAnsi="Arial"/>
      <w:b/>
      <w:color w:val="FFFFFF"/>
    </w:rPr>
  </w:style>
  <w:style w:type="paragraph" w:customStyle="1" w:styleId="Abbildungstext">
    <w:name w:val="Abbildungstext"/>
    <w:basedOn w:val="Standard"/>
    <w:autoRedefine/>
    <w:pPr>
      <w:tabs>
        <w:tab w:val="left" w:pos="7380"/>
      </w:tabs>
      <w:ind w:left="5103" w:right="1701"/>
    </w:pPr>
    <w:rPr>
      <w:rFonts w:ascii="Arial" w:hAnsi="Arial"/>
      <w:color w:val="000080"/>
      <w:sz w:val="16"/>
    </w:rPr>
  </w:style>
  <w:style w:type="paragraph" w:styleId="Kopfzeile">
    <w:name w:val="header"/>
    <w:basedOn w:val="Standard"/>
    <w:link w:val="KopfzeileZeiche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eichen"/>
    <w:pPr>
      <w:tabs>
        <w:tab w:val="center" w:pos="4536"/>
        <w:tab w:val="right" w:pos="9072"/>
      </w:tabs>
    </w:pPr>
  </w:style>
  <w:style w:type="paragraph" w:customStyle="1" w:styleId="AdressblockUni">
    <w:name w:val="Adressblock Uni"/>
    <w:basedOn w:val="Standard"/>
    <w:rPr>
      <w:rFonts w:ascii="Arial Narrow" w:hAnsi="Arial Narrow"/>
      <w:color w:val="181512"/>
      <w:sz w:val="18"/>
      <w:szCs w:val="18"/>
    </w:rPr>
  </w:style>
  <w:style w:type="character" w:styleId="Link">
    <w:name w:val="Hyperlink"/>
    <w:rPr>
      <w:rFonts w:ascii="Arial Narrow" w:hAnsi="Arial Narrow"/>
      <w:color w:val="auto"/>
      <w:sz w:val="24"/>
      <w:u w:val="none"/>
    </w:rPr>
  </w:style>
  <w:style w:type="character" w:customStyle="1" w:styleId="Uni">
    <w:name w:val="Uni"/>
    <w:rPr>
      <w:rFonts w:ascii="Arial Narrow" w:hAnsi="Arial Narrow"/>
      <w:dstrike w:val="0"/>
      <w:color w:val="auto"/>
      <w:kern w:val="0"/>
      <w:sz w:val="16"/>
      <w:u w:val="none"/>
      <w:vertAlign w:val="baseline"/>
    </w:rPr>
  </w:style>
  <w:style w:type="character" w:styleId="GesichteterLink">
    <w:name w:val="FollowedHyperlink"/>
    <w:rPr>
      <w:color w:val="auto"/>
      <w:u w:val="none"/>
    </w:rPr>
  </w:style>
  <w:style w:type="paragraph" w:customStyle="1" w:styleId="FliesstextUni">
    <w:name w:val="Fliesstext Uni"/>
    <w:basedOn w:val="AdressblockUni"/>
    <w:pPr>
      <w:spacing w:line="280" w:lineRule="exact"/>
      <w:ind w:left="907" w:right="2552"/>
    </w:pPr>
    <w:rPr>
      <w:sz w:val="20"/>
    </w:rPr>
  </w:style>
  <w:style w:type="paragraph" w:styleId="StandardWeb">
    <w:name w:val="Normal (Web)"/>
    <w:basedOn w:val="Standard"/>
    <w:rsid w:val="005043EC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Adressblock">
    <w:name w:val="Adressblock"/>
    <w:basedOn w:val="FliesstextUni"/>
    <w:pPr>
      <w:spacing w:line="240" w:lineRule="exact"/>
      <w:ind w:right="2540"/>
    </w:pPr>
  </w:style>
  <w:style w:type="paragraph" w:customStyle="1" w:styleId="AdressatUni">
    <w:name w:val="Adressat Uni"/>
    <w:basedOn w:val="Adressblock"/>
  </w:style>
  <w:style w:type="paragraph" w:customStyle="1" w:styleId="Aufzhlung">
    <w:name w:val="Aufzählung"/>
    <w:basedOn w:val="Standard"/>
    <w:pPr>
      <w:numPr>
        <w:numId w:val="7"/>
      </w:numPr>
      <w:ind w:right="2552"/>
    </w:pPr>
    <w:rPr>
      <w:rFonts w:ascii="Arial Narrow" w:hAnsi="Arial Narrow"/>
    </w:rPr>
  </w:style>
  <w:style w:type="paragraph" w:styleId="HTMLVorformatiert">
    <w:name w:val="HTML Preformatted"/>
    <w:basedOn w:val="Standard"/>
    <w:rsid w:val="00972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KopfzeileZeichen">
    <w:name w:val="Kopfzeile Zeichen"/>
    <w:link w:val="Kopfzeile"/>
    <w:rsid w:val="0038395E"/>
    <w:rPr>
      <w:rFonts w:ascii="Verdana" w:hAnsi="Verdana"/>
      <w:szCs w:val="24"/>
    </w:rPr>
  </w:style>
  <w:style w:type="character" w:customStyle="1" w:styleId="FuzeileZeichen">
    <w:name w:val="Fußzeile Zeichen"/>
    <w:link w:val="Fuzeile"/>
    <w:rsid w:val="0038395E"/>
    <w:rPr>
      <w:rFonts w:ascii="Verdana" w:hAnsi="Verdana"/>
      <w:szCs w:val="24"/>
    </w:rPr>
  </w:style>
  <w:style w:type="paragraph" w:styleId="Sprechblasentext">
    <w:name w:val="Balloon Text"/>
    <w:basedOn w:val="Standard"/>
    <w:link w:val="SprechblasentextZeichen"/>
    <w:rsid w:val="00F14981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link w:val="Sprechblasentext"/>
    <w:rsid w:val="00F1498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Verdana" w:hAnsi="Verdana"/>
      <w:szCs w:val="24"/>
    </w:rPr>
  </w:style>
  <w:style w:type="paragraph" w:styleId="berschrift1">
    <w:name w:val="heading 1"/>
    <w:basedOn w:val="Standard"/>
    <w:next w:val="Standard"/>
    <w:qFormat/>
    <w:pPr>
      <w:keepNext/>
      <w:ind w:left="900"/>
      <w:outlineLvl w:val="0"/>
    </w:pPr>
    <w:rPr>
      <w:rFonts w:ascii="Arial Narrow" w:hAnsi="Arial Narrow"/>
      <w:sz w:val="24"/>
    </w:rPr>
  </w:style>
  <w:style w:type="paragraph" w:styleId="berschrift2">
    <w:name w:val="heading 2"/>
    <w:basedOn w:val="Standard"/>
    <w:next w:val="Standard"/>
    <w:qFormat/>
    <w:pPr>
      <w:keepNext/>
      <w:ind w:left="900"/>
      <w:outlineLvl w:val="1"/>
    </w:pPr>
    <w:rPr>
      <w:rFonts w:ascii="Arial Narrow" w:hAnsi="Arial Narrow"/>
      <w:b/>
      <w:bCs/>
      <w:sz w:val="24"/>
    </w:rPr>
  </w:style>
  <w:style w:type="paragraph" w:styleId="berschrift3">
    <w:name w:val="heading 3"/>
    <w:basedOn w:val="Standard"/>
    <w:next w:val="Standard"/>
    <w:qFormat/>
    <w:rsid w:val="008728F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Fotos">
    <w:name w:val="Fotos"/>
    <w:basedOn w:val="Standard"/>
    <w:autoRedefine/>
    <w:rPr>
      <w:rFonts w:ascii="Arial" w:hAnsi="Arial"/>
      <w:color w:val="000080"/>
      <w:sz w:val="22"/>
    </w:rPr>
  </w:style>
  <w:style w:type="paragraph" w:customStyle="1" w:styleId="Titelberschrift">
    <w:name w:val="Titelüberschrift"/>
    <w:basedOn w:val="Standard"/>
    <w:next w:val="Standard"/>
    <w:pPr>
      <w:spacing w:before="200"/>
      <w:ind w:left="380"/>
    </w:pPr>
    <w:rPr>
      <w:rFonts w:ascii="Arial" w:hAnsi="Arial"/>
      <w:color w:val="000080"/>
      <w:w w:val="105"/>
      <w:kern w:val="36"/>
      <w:sz w:val="32"/>
    </w:rPr>
  </w:style>
  <w:style w:type="paragraph" w:customStyle="1" w:styleId="Titeltabelle1">
    <w:name w:val="Titeltabelle 1"/>
    <w:basedOn w:val="Standard"/>
    <w:pPr>
      <w:spacing w:before="20" w:after="20"/>
      <w:ind w:left="113"/>
    </w:pPr>
    <w:rPr>
      <w:rFonts w:ascii="Arial" w:hAnsi="Arial"/>
      <w:b/>
      <w:color w:val="FFFFFF"/>
    </w:rPr>
  </w:style>
  <w:style w:type="paragraph" w:customStyle="1" w:styleId="Abbildungstext">
    <w:name w:val="Abbildungstext"/>
    <w:basedOn w:val="Standard"/>
    <w:autoRedefine/>
    <w:pPr>
      <w:tabs>
        <w:tab w:val="left" w:pos="7380"/>
      </w:tabs>
      <w:ind w:left="5103" w:right="1701"/>
    </w:pPr>
    <w:rPr>
      <w:rFonts w:ascii="Arial" w:hAnsi="Arial"/>
      <w:color w:val="000080"/>
      <w:sz w:val="16"/>
    </w:rPr>
  </w:style>
  <w:style w:type="paragraph" w:styleId="Kopfzeile">
    <w:name w:val="header"/>
    <w:basedOn w:val="Standard"/>
    <w:link w:val="KopfzeileZeiche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eichen"/>
    <w:pPr>
      <w:tabs>
        <w:tab w:val="center" w:pos="4536"/>
        <w:tab w:val="right" w:pos="9072"/>
      </w:tabs>
    </w:pPr>
  </w:style>
  <w:style w:type="paragraph" w:customStyle="1" w:styleId="AdressblockUni">
    <w:name w:val="Adressblock Uni"/>
    <w:basedOn w:val="Standard"/>
    <w:rPr>
      <w:rFonts w:ascii="Arial Narrow" w:hAnsi="Arial Narrow"/>
      <w:color w:val="181512"/>
      <w:sz w:val="18"/>
      <w:szCs w:val="18"/>
    </w:rPr>
  </w:style>
  <w:style w:type="character" w:styleId="Link">
    <w:name w:val="Hyperlink"/>
    <w:rPr>
      <w:rFonts w:ascii="Arial Narrow" w:hAnsi="Arial Narrow"/>
      <w:color w:val="auto"/>
      <w:sz w:val="24"/>
      <w:u w:val="none"/>
    </w:rPr>
  </w:style>
  <w:style w:type="character" w:customStyle="1" w:styleId="Uni">
    <w:name w:val="Uni"/>
    <w:rPr>
      <w:rFonts w:ascii="Arial Narrow" w:hAnsi="Arial Narrow"/>
      <w:dstrike w:val="0"/>
      <w:color w:val="auto"/>
      <w:kern w:val="0"/>
      <w:sz w:val="16"/>
      <w:u w:val="none"/>
      <w:vertAlign w:val="baseline"/>
    </w:rPr>
  </w:style>
  <w:style w:type="character" w:styleId="GesichteterLink">
    <w:name w:val="FollowedHyperlink"/>
    <w:rPr>
      <w:color w:val="auto"/>
      <w:u w:val="none"/>
    </w:rPr>
  </w:style>
  <w:style w:type="paragraph" w:customStyle="1" w:styleId="FliesstextUni">
    <w:name w:val="Fliesstext Uni"/>
    <w:basedOn w:val="AdressblockUni"/>
    <w:pPr>
      <w:spacing w:line="280" w:lineRule="exact"/>
      <w:ind w:left="907" w:right="2552"/>
    </w:pPr>
    <w:rPr>
      <w:sz w:val="20"/>
    </w:rPr>
  </w:style>
  <w:style w:type="paragraph" w:styleId="StandardWeb">
    <w:name w:val="Normal (Web)"/>
    <w:basedOn w:val="Standard"/>
    <w:rsid w:val="005043EC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Adressblock">
    <w:name w:val="Adressblock"/>
    <w:basedOn w:val="FliesstextUni"/>
    <w:pPr>
      <w:spacing w:line="240" w:lineRule="exact"/>
      <w:ind w:right="2540"/>
    </w:pPr>
  </w:style>
  <w:style w:type="paragraph" w:customStyle="1" w:styleId="AdressatUni">
    <w:name w:val="Adressat Uni"/>
    <w:basedOn w:val="Adressblock"/>
  </w:style>
  <w:style w:type="paragraph" w:customStyle="1" w:styleId="Aufzhlung">
    <w:name w:val="Aufzählung"/>
    <w:basedOn w:val="Standard"/>
    <w:pPr>
      <w:numPr>
        <w:numId w:val="7"/>
      </w:numPr>
      <w:ind w:right="2552"/>
    </w:pPr>
    <w:rPr>
      <w:rFonts w:ascii="Arial Narrow" w:hAnsi="Arial Narrow"/>
    </w:rPr>
  </w:style>
  <w:style w:type="paragraph" w:styleId="HTMLVorformatiert">
    <w:name w:val="HTML Preformatted"/>
    <w:basedOn w:val="Standard"/>
    <w:rsid w:val="00972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KopfzeileZeichen">
    <w:name w:val="Kopfzeile Zeichen"/>
    <w:link w:val="Kopfzeile"/>
    <w:rsid w:val="0038395E"/>
    <w:rPr>
      <w:rFonts w:ascii="Verdana" w:hAnsi="Verdana"/>
      <w:szCs w:val="24"/>
    </w:rPr>
  </w:style>
  <w:style w:type="character" w:customStyle="1" w:styleId="FuzeileZeichen">
    <w:name w:val="Fußzeile Zeichen"/>
    <w:link w:val="Fuzeile"/>
    <w:rsid w:val="0038395E"/>
    <w:rPr>
      <w:rFonts w:ascii="Verdana" w:hAnsi="Verdana"/>
      <w:szCs w:val="24"/>
    </w:rPr>
  </w:style>
  <w:style w:type="paragraph" w:styleId="Sprechblasentext">
    <w:name w:val="Balloon Text"/>
    <w:basedOn w:val="Standard"/>
    <w:link w:val="SprechblasentextZeichen"/>
    <w:rsid w:val="00F14981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link w:val="Sprechblasentext"/>
    <w:rsid w:val="00F1498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>Delta Media</Company>
  <LinksUpToDate>false</LinksUpToDate>
  <CharactersWithSpaces>610</CharactersWithSpaces>
  <SharedDoc>false</SharedDoc>
  <HLinks>
    <vt:vector size="6" baseType="variant">
      <vt:variant>
        <vt:i4>2031632</vt:i4>
      </vt:variant>
      <vt:variant>
        <vt:i4>0</vt:i4>
      </vt:variant>
      <vt:variant>
        <vt:i4>0</vt:i4>
      </vt:variant>
      <vt:variant>
        <vt:i4>5</vt:i4>
      </vt:variant>
      <vt:variant>
        <vt:lpwstr>mailto:domik@uni-paderborn.de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 </dc:creator>
  <cp:keywords/>
  <dc:description/>
  <cp:lastModifiedBy>Brigitta Domik</cp:lastModifiedBy>
  <cp:revision>4</cp:revision>
  <cp:lastPrinted>2012-05-03T12:25:00Z</cp:lastPrinted>
  <dcterms:created xsi:type="dcterms:W3CDTF">2013-05-28T09:03:00Z</dcterms:created>
  <dcterms:modified xsi:type="dcterms:W3CDTF">2013-05-28T09:10:00Z</dcterms:modified>
</cp:coreProperties>
</file>